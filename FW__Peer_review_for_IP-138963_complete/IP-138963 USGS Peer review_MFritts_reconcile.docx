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1.xml" ContentType="application/xml"/>
  <Override PartName="/customXml/item3.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asciiTheme="minorHAnsi" w:cstheme="minorHAnsi" w:hAnsiTheme="minorHAnsi"/>
          <w:b/>
          <w:b/>
          <w:bCs/>
        </w:rPr>
      </w:pPr>
      <w:r>
        <w:rPr>
          <w:rFonts w:cs="Times New Roman" w:cstheme="minorHAnsi"/>
          <w:b/>
          <w:bCs/>
        </w:rPr>
        <w:t>Mark Fritts,</w:t>
      </w:r>
    </w:p>
    <w:p>
      <w:pPr>
        <w:pStyle w:val="Normal"/>
        <w:rPr>
          <w:rFonts w:ascii="Times New Roman" w:hAnsi="Times New Roman" w:cs="Times New Roman" w:asciiTheme="minorHAnsi" w:cstheme="minorHAnsi" w:hAnsiTheme="minorHAnsi"/>
        </w:rPr>
      </w:pPr>
      <w:r>
        <w:rPr>
          <w:rFonts w:cs="Times New Roman" w:cstheme="minorHAnsi"/>
        </w:rPr>
        <w:t xml:space="preserve"> </w:t>
      </w:r>
    </w:p>
    <w:p>
      <w:pPr>
        <w:pStyle w:val="Normal"/>
        <w:rPr>
          <w:rFonts w:ascii="Times New Roman" w:hAnsi="Times New Roman" w:cs="Times New Roman" w:asciiTheme="minorHAnsi" w:cstheme="minorHAnsi" w:hAnsiTheme="minorHAnsi"/>
        </w:rPr>
      </w:pPr>
      <w:r>
        <w:rPr>
          <w:rFonts w:cs="Times New Roman" w:cstheme="minorHAnsi"/>
        </w:rPr>
        <w:t>Thank you for your willingness to serve as a peer reviewer for the Upper Midwest Environmental Sciences Center.</w:t>
      </w:r>
    </w:p>
    <w:p>
      <w:pPr>
        <w:pStyle w:val="Normal"/>
        <w:rPr>
          <w:rFonts w:ascii="Times New Roman" w:hAnsi="Times New Roman" w:cs="Times New Roman" w:asciiTheme="minorHAnsi" w:cstheme="minorHAnsi" w:hAnsiTheme="minorHAnsi"/>
        </w:rPr>
      </w:pPr>
      <w:r>
        <w:rPr>
          <w:rFonts w:cs="Times New Roman" w:cstheme="minorHAnsi"/>
        </w:rPr>
        <w:t xml:space="preserve"> </w:t>
      </w:r>
    </w:p>
    <w:p>
      <w:pPr>
        <w:pStyle w:val="Normal"/>
        <w:rPr>
          <w:rFonts w:ascii="Times New Roman" w:hAnsi="Times New Roman" w:cs="Times New Roman" w:asciiTheme="minorHAnsi" w:cstheme="minorHAnsi" w:hAnsiTheme="minorHAnsi"/>
          <w:i/>
          <w:i/>
          <w:color w:val="FF0000"/>
        </w:rPr>
      </w:pPr>
      <w:r>
        <w:rPr>
          <w:rFonts w:cs="Times New Roman" w:cstheme="minorHAnsi"/>
        </w:rPr>
        <w:t>I have attached a copy of the manuscript to this email.  If you have any questions or comments feel free to contact me.  A copy of the instructions for reviewers of UMESC manuscripts is provided, after my contact information.</w:t>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bCs/>
        </w:rPr>
      </w:pPr>
      <w:r>
        <w:rPr>
          <w:rFonts w:cs="Times New Roman" w:cstheme="minorHAnsi"/>
          <w:bCs/>
        </w:rPr>
        <w:t>Theresa Schreier</w:t>
      </w:r>
    </w:p>
    <w:p>
      <w:pPr>
        <w:pStyle w:val="Normal"/>
        <w:rPr>
          <w:rFonts w:ascii="Times New Roman" w:hAnsi="Times New Roman" w:cs="Times New Roman" w:asciiTheme="minorHAnsi" w:cstheme="minorHAnsi" w:hAnsiTheme="minorHAnsi"/>
        </w:rPr>
      </w:pPr>
      <w:r>
        <w:rPr>
          <w:rFonts w:cs="Times New Roman" w:cstheme="minorHAnsi"/>
        </w:rPr>
        <w:t>U.S. Geological Survey</w:t>
      </w:r>
    </w:p>
    <w:p>
      <w:pPr>
        <w:pStyle w:val="Normal"/>
        <w:rPr>
          <w:rFonts w:ascii="Times New Roman" w:hAnsi="Times New Roman" w:cs="Times New Roman" w:asciiTheme="minorHAnsi" w:cstheme="minorHAnsi" w:hAnsiTheme="minorHAnsi"/>
        </w:rPr>
      </w:pPr>
      <w:r>
        <w:rPr>
          <w:rFonts w:cs="Times New Roman" w:cstheme="minorHAnsi"/>
        </w:rPr>
        <w:t>Upper Midwest Environmental Sciences Center</w:t>
      </w:r>
    </w:p>
    <w:p>
      <w:pPr>
        <w:pStyle w:val="Normal"/>
        <w:rPr>
          <w:rFonts w:ascii="Times New Roman" w:hAnsi="Times New Roman" w:cs="Times New Roman" w:asciiTheme="minorHAnsi" w:cstheme="minorHAnsi" w:hAnsiTheme="minorHAnsi"/>
        </w:rPr>
      </w:pPr>
      <w:r>
        <w:rPr>
          <w:rFonts w:cs="Times New Roman" w:cstheme="minorHAnsi"/>
        </w:rPr>
        <w:t>2630 Fanta Reed Road</w:t>
      </w:r>
    </w:p>
    <w:p>
      <w:pPr>
        <w:pStyle w:val="Normal"/>
        <w:rPr>
          <w:rFonts w:ascii="Times New Roman" w:hAnsi="Times New Roman" w:cs="Times New Roman" w:asciiTheme="minorHAnsi" w:cstheme="minorHAnsi" w:hAnsiTheme="minorHAnsi"/>
        </w:rPr>
      </w:pPr>
      <w:r>
        <w:rPr>
          <w:rFonts w:cs="Times New Roman" w:cstheme="minorHAnsi"/>
        </w:rPr>
        <w:t>La Crosse, Wisconsin  54603-1223</w:t>
      </w:r>
    </w:p>
    <w:p>
      <w:pPr>
        <w:pStyle w:val="Normal"/>
        <w:rPr>
          <w:rFonts w:ascii="Times New Roman" w:hAnsi="Times New Roman" w:cs="Times New Roman" w:asciiTheme="minorHAnsi" w:cstheme="minorHAnsi" w:hAnsiTheme="minorHAnsi"/>
        </w:rPr>
      </w:pPr>
      <w:r>
        <w:rPr>
          <w:rFonts w:cs="Times New Roman" w:cstheme="minorHAnsi"/>
        </w:rPr>
        <w:t>(608) 781-6254</w:t>
      </w:r>
      <w:r>
        <w:rPr>
          <w:rFonts w:cs="Times New Roman" w:cstheme="minorHAnsi"/>
          <w:strike/>
        </w:rPr>
        <w:t xml:space="preserve">  </w:t>
      </w:r>
    </w:p>
    <w:p>
      <w:pPr>
        <w:pStyle w:val="Normal"/>
        <w:rPr>
          <w:rFonts w:ascii="Times New Roman" w:hAnsi="Times New Roman" w:cs="Times New Roman" w:asciiTheme="minorHAnsi" w:cstheme="minorHAnsi" w:hAnsiTheme="minorHAnsi"/>
        </w:rPr>
      </w:pPr>
      <w:r>
        <w:rPr>
          <w:rFonts w:cs="Times New Roman" w:cstheme="minorHAnsi"/>
        </w:rPr>
      </w:r>
    </w:p>
    <w:p>
      <w:pPr>
        <w:pStyle w:val="Normal"/>
        <w:jc w:val="center"/>
        <w:rPr>
          <w:rFonts w:ascii="Times New Roman" w:hAnsi="Times New Roman" w:cs="Times New Roman" w:asciiTheme="minorHAnsi" w:cstheme="minorHAnsi" w:hAnsiTheme="minorHAnsi"/>
        </w:rPr>
      </w:pPr>
      <w:r>
        <w:rPr>
          <w:rFonts w:cs="Times New Roman" w:cstheme="minorHAnsi"/>
        </w:rPr>
        <w:t>U.S. GEOLOGICAL SURVEY</w:t>
      </w:r>
    </w:p>
    <w:p>
      <w:pPr>
        <w:pStyle w:val="Normal"/>
        <w:jc w:val="center"/>
        <w:rPr>
          <w:rFonts w:ascii="Times New Roman" w:hAnsi="Times New Roman" w:cs="Times New Roman" w:asciiTheme="minorHAnsi" w:cstheme="minorHAnsi" w:hAnsiTheme="minorHAnsi"/>
        </w:rPr>
      </w:pPr>
      <w:r>
        <w:rPr>
          <w:rFonts w:cs="Times New Roman" w:cstheme="minorHAnsi"/>
        </w:rPr>
        <w:t>Upper Midwest Environmental Sciences Center</w:t>
      </w:r>
    </w:p>
    <w:p>
      <w:pPr>
        <w:pStyle w:val="Normal"/>
        <w:jc w:val="center"/>
        <w:rPr>
          <w:rFonts w:ascii="Times New Roman" w:hAnsi="Times New Roman" w:cs="Times New Roman" w:asciiTheme="minorHAnsi" w:cstheme="minorHAnsi" w:hAnsiTheme="minorHAnsi"/>
        </w:rPr>
      </w:pPr>
      <w:r>
        <w:rPr>
          <w:rFonts w:cs="Times New Roman" w:cstheme="minorHAnsi"/>
        </w:rPr>
        <w:t>2630 Fanta Reed Road</w:t>
      </w:r>
    </w:p>
    <w:p>
      <w:pPr>
        <w:pStyle w:val="Normal"/>
        <w:jc w:val="center"/>
        <w:rPr>
          <w:rFonts w:ascii="Times New Roman" w:hAnsi="Times New Roman" w:cs="Times New Roman" w:asciiTheme="minorHAnsi" w:cstheme="minorHAnsi" w:hAnsiTheme="minorHAnsi"/>
        </w:rPr>
      </w:pPr>
      <w:r>
        <w:rPr>
          <w:rFonts w:cs="Times New Roman" w:cstheme="minorHAnsi"/>
        </w:rPr>
        <w:t>La Crosse, Wisconsin 54603</w:t>
      </w:r>
    </w:p>
    <w:p>
      <w:pPr>
        <w:pStyle w:val="Normal"/>
        <w:jc w:val="center"/>
        <w:rPr>
          <w:rFonts w:ascii="Times New Roman" w:hAnsi="Times New Roman" w:cs="Times New Roman" w:asciiTheme="minorHAnsi" w:cstheme="minorHAnsi" w:hAnsiTheme="minorHAnsi"/>
        </w:rPr>
      </w:pPr>
      <w:r>
        <w:rPr>
          <w:rFonts w:cs="Times New Roman" w:cstheme="minorHAnsi"/>
        </w:rPr>
        <w:t>Phone 608-783-6451, Fax 608-783-6066</w:t>
      </w:r>
    </w:p>
    <w:p>
      <w:pPr>
        <w:pStyle w:val="Normal"/>
        <w:jc w:val="center"/>
        <w:rPr>
          <w:rFonts w:ascii="Times New Roman" w:hAnsi="Times New Roman" w:cs="Times New Roman" w:asciiTheme="minorHAnsi" w:cstheme="minorHAnsi" w:hAnsiTheme="minorHAnsi"/>
          <w:b/>
          <w:b/>
        </w:rPr>
      </w:pPr>
      <w:r>
        <w:rPr>
          <w:rFonts w:cs="Times New Roman" w:cstheme="minorHAnsi"/>
          <w:b/>
        </w:rPr>
        <w:t>Due Date: June 28, 2022</w:t>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t>Thank you for agreeing to review the attached manuscript for the U.S. Geological Survey’s Upper Midwest Environmental Sciences Center.</w:t>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t>To maximize the value and impact of your review, please read and follow the INSTRUCTIONS TO REVIEWERS OF SCIENTIFIC DOCUMENTS.  If you wish, your identity will be withheld from the author.  Please indicate this when you return your comments.</w:t>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t xml:space="preserve">Please complete the information at the bottom of this letter and return it along with your completed review by </w:t>
      </w:r>
      <w:r>
        <w:rPr>
          <w:rFonts w:cs="Times New Roman" w:cstheme="minorHAnsi"/>
          <w:b/>
          <w:bCs/>
        </w:rPr>
        <w:t>June 28, 2022</w:t>
      </w:r>
      <w:r>
        <w:rPr>
          <w:rFonts w:cs="Times New Roman" w:cstheme="minorHAnsi"/>
        </w:rPr>
        <w:t>.  If you cannot complete your review within the allotted time frame, please let me know as soon as possible.</w:t>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t xml:space="preserve">An integral projection model for gizzard shad (Dorosoma cepedianum) utilizing density-dependent age-0 survival by Peirce, James, Sandland, G., Bennie, B., Erickson, R.  </w:t>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t>Sincerely,</w:t>
      </w:r>
    </w:p>
    <w:p>
      <w:pPr>
        <w:pStyle w:val="Normal"/>
        <w:rPr>
          <w:rFonts w:ascii="Times New Roman" w:hAnsi="Times New Roman" w:cs="Times New Roman" w:asciiTheme="minorHAnsi" w:cstheme="minorHAnsi" w:hAnsiTheme="minorHAnsi"/>
        </w:rPr>
      </w:pPr>
      <w:r>
        <w:rPr>
          <w:rFonts w:cs="Times New Roman" w:cstheme="minorHAnsi"/>
        </w:rPr>
        <w:t>Theresa Schreier</w:t>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Name of Reviewer: </w:t>
      </w:r>
      <w:r>
        <w:rPr>
          <w:u w:val="single"/>
        </w:rPr>
        <w:t>Mark Fritts</w:t>
      </w:r>
      <w:r>
        <w:rPr/>
        <w:tab/>
        <w:tab/>
        <w:t xml:space="preserve">   Date of review: </w:t>
      </w:r>
      <w:r>
        <w:rPr>
          <w:u w:val="single"/>
        </w:rPr>
        <w:t>27 June 2022</w:t>
      </w:r>
    </w:p>
    <w:p>
      <w:pPr>
        <w:pStyle w:val="Normal"/>
        <w:rPr/>
      </w:pPr>
      <w:r>
        <w:rPr/>
      </w:r>
    </w:p>
    <w:p>
      <w:pPr>
        <w:pStyle w:val="Normal"/>
        <w:rPr>
          <w:u w:val="single"/>
        </w:rPr>
      </w:pPr>
      <w:r>
        <w:rPr/>
        <w:t xml:space="preserve">Area(s) of expertise:  </w:t>
      </w:r>
      <w:r>
        <w:rPr>
          <w:u w:val="single"/>
        </w:rPr>
        <w:t>Fisheries Management, Aquatic Invasive Species, Riverine fish sampling techniques</w:t>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t>INSTRUCTIONS TO REVIEWERS OF SCIENTIFIC DOCUMENTS</w:t>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t xml:space="preserve">Your responsibility as a reviewer for the Upper Midwest Environmental Sciences Center is to help us to improve the quality of our science by providing constructive, thoughtful, but forthright comments on the degree to which the attached document meets current standards recognized by the scientific community, and the degree to which the work is timely and relevant. </w:t>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t xml:space="preserve">Please read the document carefully and evaluate it objectively.  Restrict your technical comments to your area of expertise, but feel free to render opinions or raise questions about larger scientific issues that may be relevant.  To the extent possible, justify your comments with supporting evidence just as you would do when presenting your own scientific work.  Please do not refrain from offering relevant opinions, but also label them as such.  Test your comments for fairness, objectivity and tone of delivery by asking yourself if you would be comfortable presenting your comments, face-to-face, to the author and a panel of your peers.  </w:t>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t>Do not consider prevailing opinion infallible and risk rejecting an important scientific document only because its method or conclusions are different from current orthodoxies.  Creativity and innovation are important, and must be valued and weighed commensurately.  On the other hand, do not be misled by persuasive writing if the document shows inadequate data or deficient analyses.</w:t>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t>You may add your comments directly to the document, but also summarize and explain the important ones in the comment section of this form.  Indicate which comments are mandatory and must be addressed in subsequent drafts.</w:t>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t>This document is the intellectual product of the author and property of the U.S. Government.  It is being distributed solely for purposes of scientific peer review.  The document’s contents are deliberative and predecisional, so they must not be disclosed or released by the product’s reviewers.  This document is still undergoing review for release by the U.S. Geological Survey (USGS).  Until this review is complete, this document does not represent official USGS findings or policy.</w:t>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t>Please address each of the following questions as you review the enclosed manuscript:</w:t>
      </w:r>
    </w:p>
    <w:p>
      <w:pPr>
        <w:pStyle w:val="Normal"/>
        <w:rPr>
          <w:rFonts w:ascii="Times New Roman" w:hAnsi="Times New Roman" w:cs="Times New Roman" w:asciiTheme="minorHAnsi" w:cstheme="minorHAnsi" w:hAnsiTheme="minorHAnsi"/>
        </w:rPr>
      </w:pPr>
      <w:r>
        <w:rPr>
          <w:rFonts w:cs="Times New Roman" w:cstheme="minorHAnsi"/>
        </w:rPr>
      </w:r>
    </w:p>
    <w:p>
      <w:pPr>
        <w:pStyle w:val="ListParagraph"/>
        <w:numPr>
          <w:ilvl w:val="0"/>
          <w:numId w:val="1"/>
        </w:numPr>
        <w:rPr>
          <w:rFonts w:ascii="Times New Roman" w:hAnsi="Times New Roman" w:cs="Times New Roman" w:asciiTheme="minorHAnsi" w:cstheme="minorHAnsi" w:hAnsiTheme="minorHAnsi"/>
        </w:rPr>
      </w:pPr>
      <w:r>
        <w:rPr>
          <w:rFonts w:cs="Times New Roman" w:cstheme="minorHAnsi"/>
        </w:rPr>
        <w:t>Is the objective of the study scientifically relevant and clearly stated?</w:t>
      </w:r>
    </w:p>
    <w:p>
      <w:pPr>
        <w:pStyle w:val="Normal"/>
        <w:rPr>
          <w:rFonts w:ascii="Times New Roman" w:hAnsi="Times New Roman" w:cs="Times New Roman" w:asciiTheme="minorHAnsi" w:cstheme="minorHAnsi" w:hAnsiTheme="minorHAnsi"/>
        </w:rPr>
      </w:pPr>
      <w:r>
        <w:rPr>
          <w:rFonts w:cs="Times New Roman" w:cstheme="minorHAnsi"/>
        </w:rPr>
      </w:r>
    </w:p>
    <w:p>
      <w:pPr>
        <w:pStyle w:val="ListParagraph"/>
        <w:numPr>
          <w:ilvl w:val="0"/>
          <w:numId w:val="1"/>
        </w:numPr>
        <w:rPr>
          <w:rFonts w:ascii="Times New Roman" w:hAnsi="Times New Roman" w:cs="Times New Roman" w:asciiTheme="minorHAnsi" w:cstheme="minorHAnsi" w:hAnsiTheme="minorHAnsi"/>
        </w:rPr>
      </w:pPr>
      <w:r>
        <w:rPr>
          <w:rFonts w:cs="Times New Roman" w:cstheme="minorHAnsi"/>
        </w:rPr>
        <w:t>Are the study design and methods appropriate for the purposes of the study?  Are the methods presented in sufficient detail to enable the reader to repeat the study?</w:t>
      </w:r>
    </w:p>
    <w:p>
      <w:pPr>
        <w:pStyle w:val="Normal"/>
        <w:rPr>
          <w:rFonts w:ascii="Times New Roman" w:hAnsi="Times New Roman" w:cs="Times New Roman" w:asciiTheme="minorHAnsi" w:cstheme="minorHAnsi" w:hAnsiTheme="minorHAnsi"/>
        </w:rPr>
      </w:pPr>
      <w:r>
        <w:rPr>
          <w:rFonts w:cs="Times New Roman" w:cstheme="minorHAnsi"/>
        </w:rPr>
      </w:r>
    </w:p>
    <w:p>
      <w:pPr>
        <w:pStyle w:val="ListParagraph"/>
        <w:numPr>
          <w:ilvl w:val="0"/>
          <w:numId w:val="1"/>
        </w:numPr>
        <w:rPr>
          <w:rFonts w:ascii="Times New Roman" w:hAnsi="Times New Roman" w:cs="Times New Roman" w:asciiTheme="minorHAnsi" w:cstheme="minorHAnsi" w:hAnsiTheme="minorHAnsi"/>
        </w:rPr>
      </w:pPr>
      <w:r>
        <w:rPr>
          <w:rFonts w:cs="Times New Roman" w:cstheme="minorHAnsi"/>
        </w:rPr>
        <w:t>Are there demonstrable errors of fact or interpretation?</w:t>
      </w:r>
    </w:p>
    <w:p>
      <w:pPr>
        <w:pStyle w:val="Normal"/>
        <w:rPr>
          <w:rFonts w:ascii="Times New Roman" w:hAnsi="Times New Roman" w:cs="Times New Roman" w:asciiTheme="minorHAnsi" w:cstheme="minorHAnsi" w:hAnsiTheme="minorHAnsi"/>
        </w:rPr>
      </w:pPr>
      <w:r>
        <w:rPr>
          <w:rFonts w:cs="Times New Roman" w:cstheme="minorHAnsi"/>
        </w:rPr>
      </w:r>
    </w:p>
    <w:p>
      <w:pPr>
        <w:pStyle w:val="ListParagraph"/>
        <w:numPr>
          <w:ilvl w:val="0"/>
          <w:numId w:val="1"/>
        </w:numPr>
        <w:rPr>
          <w:rFonts w:ascii="Times New Roman" w:hAnsi="Times New Roman" w:cs="Times New Roman" w:asciiTheme="minorHAnsi" w:cstheme="minorHAnsi" w:hAnsiTheme="minorHAnsi"/>
        </w:rPr>
      </w:pPr>
      <w:r>
        <w:rPr>
          <w:rFonts w:cs="Times New Roman" w:cstheme="minorHAnsi"/>
        </w:rPr>
        <w:t>If your expertise includes statistics, do you find that the statistical methods are applied appropriately and interpreted accurately?  If your expertise does not include statistics, do the analyses convince you that the conclusions are correct?</w:t>
      </w:r>
    </w:p>
    <w:p>
      <w:pPr>
        <w:pStyle w:val="Normal"/>
        <w:rPr>
          <w:rFonts w:ascii="Times New Roman" w:hAnsi="Times New Roman" w:cs="Times New Roman" w:asciiTheme="minorHAnsi" w:cstheme="minorHAnsi" w:hAnsiTheme="minorHAnsi"/>
        </w:rPr>
      </w:pPr>
      <w:r>
        <w:rPr>
          <w:rFonts w:cs="Times New Roman" w:cstheme="minorHAnsi"/>
        </w:rPr>
      </w:r>
    </w:p>
    <w:p>
      <w:pPr>
        <w:pStyle w:val="ListParagraph"/>
        <w:numPr>
          <w:ilvl w:val="0"/>
          <w:numId w:val="1"/>
        </w:numPr>
        <w:rPr>
          <w:rFonts w:ascii="Times New Roman" w:hAnsi="Times New Roman" w:cs="Times New Roman" w:asciiTheme="minorHAnsi" w:cstheme="minorHAnsi" w:hAnsiTheme="minorHAnsi"/>
        </w:rPr>
      </w:pPr>
      <w:r>
        <w:rPr>
          <w:rFonts w:cs="Times New Roman" w:cstheme="minorHAnsi"/>
        </w:rPr>
        <w:t>Is the study innovative?</w:t>
      </w:r>
    </w:p>
    <w:p>
      <w:pPr>
        <w:pStyle w:val="Normal"/>
        <w:rPr>
          <w:rFonts w:ascii="Times New Roman" w:hAnsi="Times New Roman" w:cs="Times New Roman" w:asciiTheme="minorHAnsi" w:cstheme="minorHAnsi" w:hAnsiTheme="minorHAnsi"/>
        </w:rPr>
      </w:pPr>
      <w:r>
        <w:rPr>
          <w:rFonts w:cs="Times New Roman" w:cstheme="minorHAnsi"/>
        </w:rPr>
      </w:r>
    </w:p>
    <w:p>
      <w:pPr>
        <w:pStyle w:val="ListParagraph"/>
        <w:numPr>
          <w:ilvl w:val="0"/>
          <w:numId w:val="1"/>
        </w:numPr>
        <w:rPr>
          <w:rFonts w:ascii="Times New Roman" w:hAnsi="Times New Roman" w:cs="Times New Roman" w:asciiTheme="minorHAnsi" w:cstheme="minorHAnsi" w:hAnsiTheme="minorHAnsi"/>
        </w:rPr>
      </w:pPr>
      <w:r>
        <w:rPr>
          <w:rFonts w:cs="Times New Roman" w:cstheme="minorHAnsi"/>
        </w:rPr>
        <w:t>Is the writing clear, concise, and unambiguous?  If not, suggest by example how the document could be improved.</w:t>
      </w:r>
    </w:p>
    <w:p>
      <w:pPr>
        <w:pStyle w:val="Normal"/>
        <w:rPr>
          <w:rFonts w:ascii="Times New Roman" w:hAnsi="Times New Roman" w:cs="Times New Roman" w:asciiTheme="minorHAnsi" w:cstheme="minorHAnsi" w:hAnsiTheme="minorHAnsi"/>
        </w:rPr>
      </w:pPr>
      <w:r>
        <w:rPr>
          <w:rFonts w:cs="Times New Roman" w:cstheme="minorHAnsi"/>
        </w:rPr>
      </w:r>
    </w:p>
    <w:p>
      <w:pPr>
        <w:pStyle w:val="ListParagraph"/>
        <w:numPr>
          <w:ilvl w:val="0"/>
          <w:numId w:val="1"/>
        </w:numPr>
        <w:rPr>
          <w:rFonts w:ascii="Times New Roman" w:hAnsi="Times New Roman" w:cs="Times New Roman" w:asciiTheme="minorHAnsi" w:cstheme="minorHAnsi" w:hAnsiTheme="minorHAnsi"/>
        </w:rPr>
      </w:pPr>
      <w:r>
        <w:rPr>
          <w:rFonts w:cs="Times New Roman" w:cstheme="minorHAnsi"/>
        </w:rPr>
        <w:t>Has pertinent literature been used effectively and convincingly?   If not, provide specific recommendations.</w:t>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t xml:space="preserve">MANUSCRIPT REVIEW </w:t>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t>This is an extremely well-written manuscript with thorough explanations of project objectives and modelling techniques. This is an effective use of the data being collected by the LTRM program. I believe that the study represents a novel use of advanced modelling techniques for better understanding the population dynamics of gizzard shad</w:t>
      </w:r>
      <w:bookmarkStart w:id="0" w:name="_GoBack"/>
      <w:bookmarkEnd w:id="0"/>
      <w:r>
        <w:rPr>
          <w:rFonts w:cs="Times New Roman" w:cstheme="minorHAnsi"/>
        </w:rPr>
        <w:t>. Having spent most of my career monitoring fish communities on the Mississippi and Illinois Rivers, I can anecdotally concur that the projections of this model are realistic and reflective of the actual densities of gizzard shad observed in standardized surveys. I have listed a few areas where this manuscript might be improved in the section below. Overall, this is a well-polished product with little need of correction.</w:t>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t xml:space="preserve">REVIEW COMMENTS </w:t>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t>General Comments:</w:t>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ins w:id="0" w:author="Unknown Author" w:date="2022-06-28T12:33:07Z"/>
        </w:rPr>
      </w:pPr>
      <w:r>
        <w:rPr>
          <w:rFonts w:cs="Times New Roman" w:cstheme="minorHAnsi"/>
        </w:rPr>
        <w:t>Overall quality of graphical figures is poor. I encourage the authors to increase the font of axis labels and remove grid lines to increase the readability of figures.</w:t>
      </w:r>
    </w:p>
    <w:p>
      <w:pPr>
        <w:pStyle w:val="Normal"/>
        <w:rPr>
          <w:rFonts w:ascii="Times New Roman" w:hAnsi="Times New Roman" w:cs="Times New Roman" w:asciiTheme="minorHAnsi" w:cstheme="minorHAnsi" w:hAnsiTheme="minorHAnsi"/>
          <w:ins w:id="2" w:author="Unknown Author" w:date="2022-06-28T12:33:07Z"/>
        </w:rPr>
      </w:pPr>
      <w:ins w:id="1" w:author="Unknown Author" w:date="2022-06-28T12:33:07Z">
        <w:r>
          <w:rPr/>
        </w:r>
      </w:ins>
    </w:p>
    <w:p>
      <w:pPr>
        <w:pStyle w:val="Normal"/>
        <w:rPr>
          <w:rFonts w:ascii="Times New Roman" w:hAnsi="Times New Roman" w:cs="Times New Roman" w:asciiTheme="minorHAnsi" w:cstheme="minorHAnsi" w:hAnsiTheme="minorHAnsi"/>
        </w:rPr>
      </w:pPr>
      <w:ins w:id="3" w:author="Unknown Author" w:date="2022-06-28T12:33:07Z">
        <w:r>
          <w:rPr>
            <w:rFonts w:cs="Times New Roman" w:cstheme="minorHAnsi"/>
          </w:rPr>
          <w:t>Increase font size on axes from 16 to 20</w:t>
        </w:r>
      </w:ins>
      <w:ins w:id="4" w:author="Unknown Author" w:date="2022-06-28T12:40:14Z">
        <w:r>
          <w:rPr>
            <w:rFonts w:cs="Times New Roman" w:cstheme="minorHAnsi"/>
          </w:rPr>
          <w:t xml:space="preserve"> and removed grid lines </w:t>
        </w:r>
      </w:ins>
      <w:ins w:id="5" w:author="Unknown Author" w:date="2022-06-28T12:40:14Z">
        <w:r>
          <w:rPr>
            <w:rFonts w:cs="Times New Roman" w:cstheme="minorHAnsi"/>
          </w:rPr>
          <w:t>of single plots</w:t>
        </w:r>
      </w:ins>
      <w:ins w:id="6" w:author="Unknown Author" w:date="2022-06-28T12:40:14Z">
        <w:r>
          <w:rPr>
            <w:rFonts w:cs="Times New Roman" w:cstheme="minorHAnsi"/>
          </w:rPr>
          <w:t>.</w:t>
        </w:r>
      </w:ins>
      <w:ins w:id="7" w:author="Unknown Author" w:date="2022-06-28T12:52:39Z">
        <w:r>
          <w:rPr>
            <w:rFonts w:cs="Times New Roman" w:cstheme="minorHAnsi"/>
          </w:rPr>
          <w:t xml:space="preserve">  </w:t>
        </w:r>
      </w:ins>
      <w:ins w:id="8" w:author="Unknown Author" w:date="2022-06-28T12:52:39Z">
        <w:r>
          <w:rPr>
            <w:rFonts w:cs="Times New Roman" w:cstheme="minorHAnsi"/>
          </w:rPr>
          <w:t>Facet plots still have gridlines as an aid for comparison</w:t>
        </w:r>
      </w:ins>
      <w:ins w:id="9" w:author="Unknown Author" w:date="2022-06-28T12:53:00Z">
        <w:r>
          <w:rPr>
            <w:rFonts w:cs="Times New Roman" w:cstheme="minorHAnsi"/>
          </w:rPr>
          <w:t xml:space="preserve"> between years and the simulations.  Facet plots have been enlarged to improve readability.</w:t>
        </w:r>
      </w:ins>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rPr>
      </w:pPr>
      <w:r>
        <w:rPr>
          <w:rFonts w:cs="Times New Roman" w:cstheme="minorHAnsi"/>
        </w:rPr>
        <w:t>Specific Comments:</w:t>
      </w:r>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ins w:id="10" w:author="Unknown Author" w:date="2022-06-28T13:39:10Z"/>
        </w:rPr>
      </w:pPr>
      <w:r>
        <w:rPr>
          <w:rFonts w:cs="Times New Roman" w:cstheme="minorHAnsi"/>
        </w:rPr>
        <w:t>Line 85-95: Can you provide one or more citations for this information on the basic life history of gizzard shad?</w:t>
      </w:r>
    </w:p>
    <w:p>
      <w:pPr>
        <w:pStyle w:val="Normal"/>
        <w:rPr>
          <w:rFonts w:ascii="Times New Roman" w:hAnsi="Times New Roman" w:cs="Times New Roman" w:asciiTheme="minorHAnsi" w:cstheme="minorHAnsi" w:hAnsiTheme="minorHAnsi"/>
          <w:ins w:id="12" w:author="Unknown Author" w:date="2022-06-28T13:39:10Z"/>
        </w:rPr>
      </w:pPr>
      <w:ins w:id="11" w:author="Unknown Author" w:date="2022-06-28T13:39:10Z">
        <w:r>
          <w:rPr/>
        </w:r>
      </w:ins>
    </w:p>
    <w:p>
      <w:pPr>
        <w:pStyle w:val="Normal"/>
        <w:rPr>
          <w:rFonts w:ascii="Times New Roman" w:hAnsi="Times New Roman" w:cs="Times New Roman" w:asciiTheme="minorHAnsi" w:cstheme="minorHAnsi" w:hAnsiTheme="minorHAnsi"/>
        </w:rPr>
      </w:pPr>
      <w:ins w:id="13" w:author="Unknown Author" w:date="2022-06-28T13:39:10Z">
        <w:r>
          <w:rPr>
            <w:rFonts w:cs="Times New Roman" w:cstheme="minorHAnsi"/>
          </w:rPr>
          <w:t xml:space="preserve">Add a reference to gizzard shad dissertation to support life history traits </w:t>
        </w:r>
      </w:ins>
      <w:ins w:id="14" w:author="Unknown Author" w:date="2022-06-28T13:40:04Z">
        <w:r>
          <w:rPr>
            <w:rFonts w:cs="Times New Roman" w:cstheme="minorHAnsi"/>
          </w:rPr>
          <w:t>and references for egg production and survival.</w:t>
        </w:r>
      </w:ins>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ins w:id="15" w:author="Unknown Author" w:date="2022-06-28T10:49:19Z"/>
        </w:rPr>
      </w:pPr>
      <w:r>
        <w:rPr>
          <w:rFonts w:cs="Times New Roman" w:cstheme="minorHAnsi"/>
        </w:rPr>
        <w:t>Table 1: I cannot locate a reference to Table 1 in the text. Perhaps one could be added at the end of line 109.</w:t>
      </w:r>
    </w:p>
    <w:p>
      <w:pPr>
        <w:pStyle w:val="Normal"/>
        <w:rPr>
          <w:rFonts w:ascii="Times New Roman" w:hAnsi="Times New Roman" w:cs="Times New Roman" w:asciiTheme="minorHAnsi" w:cstheme="minorHAnsi" w:hAnsiTheme="minorHAnsi"/>
        </w:rPr>
      </w:pPr>
      <w:ins w:id="16" w:author="Unknown Author" w:date="2022-06-28T10:49:19Z">
        <w:r>
          <w:rPr>
            <w:rFonts w:cs="Times New Roman" w:cstheme="minorHAnsi"/>
          </w:rPr>
          <w:t>The end of line 109 is a good place for the reference and it was added.</w:t>
        </w:r>
      </w:ins>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ins w:id="17" w:author="Unknown Author" w:date="2022-06-28T10:50:33Z"/>
        </w:rPr>
      </w:pPr>
      <w:r>
        <w:rPr>
          <w:rFonts w:cs="Times New Roman" w:cstheme="minorHAnsi"/>
        </w:rPr>
        <w:t>Line 191: misspelled Lake Erie</w:t>
      </w:r>
    </w:p>
    <w:p>
      <w:pPr>
        <w:pStyle w:val="Normal"/>
        <w:rPr>
          <w:rFonts w:ascii="Times New Roman" w:hAnsi="Times New Roman" w:cs="Times New Roman" w:asciiTheme="minorHAnsi" w:cstheme="minorHAnsi" w:hAnsiTheme="minorHAnsi"/>
        </w:rPr>
      </w:pPr>
      <w:ins w:id="18" w:author="Unknown Author" w:date="2022-06-28T10:50:33Z">
        <w:r>
          <w:rPr>
            <w:rFonts w:cs="Times New Roman" w:cstheme="minorHAnsi"/>
          </w:rPr>
          <w:t>Correct the spelling.</w:t>
        </w:r>
      </w:ins>
    </w:p>
    <w:p>
      <w:pPr>
        <w:pStyle w:val="Normal"/>
        <w:rPr>
          <w:rFonts w:ascii="Times New Roman" w:hAnsi="Times New Roman" w:cs="Times New Roman" w:asciiTheme="minorHAnsi" w:cstheme="minorHAnsi" w:hAnsiTheme="minorHAnsi"/>
        </w:rPr>
      </w:pPr>
      <w:r>
        <w:rPr>
          <w:rFonts w:cs="Times New Roman" w:cstheme="minorHAnsi"/>
        </w:rPr>
      </w:r>
    </w:p>
    <w:p>
      <w:pPr>
        <w:pStyle w:val="Normal"/>
        <w:rPr>
          <w:rFonts w:ascii="Times New Roman" w:hAnsi="Times New Roman" w:cs="Times New Roman" w:asciiTheme="minorHAnsi" w:cstheme="minorHAnsi" w:hAnsiTheme="minorHAnsi"/>
          <w:ins w:id="19" w:author="Unknown Author" w:date="2022-06-28T10:55:15Z"/>
        </w:rPr>
      </w:pPr>
      <w:r>
        <w:rPr>
          <w:rFonts w:cs="Times New Roman" w:cstheme="minorHAnsi"/>
        </w:rPr>
        <w:t>Line 214-15: Does this annual average density of gizzard shad combine total catch from all gear types represented in the LTRM fish program? If so, state this explicitly.</w:t>
      </w:r>
    </w:p>
    <w:p>
      <w:pPr>
        <w:pStyle w:val="Normal"/>
        <w:rPr>
          <w:rFonts w:ascii="Times New Roman" w:hAnsi="Times New Roman" w:cs="Times New Roman" w:asciiTheme="minorHAnsi" w:cstheme="minorHAnsi" w:hAnsiTheme="minorHAnsi"/>
          <w:ins w:id="21" w:author="Unknown Author" w:date="2022-06-28T10:55:15Z"/>
        </w:rPr>
      </w:pPr>
      <w:ins w:id="20" w:author="Unknown Author" w:date="2022-06-28T10:55:15Z">
        <w:r>
          <w:rPr/>
        </w:r>
      </w:ins>
    </w:p>
    <w:p>
      <w:pPr>
        <w:pStyle w:val="Normal"/>
        <w:rPr>
          <w:rFonts w:ascii="Times New Roman" w:hAnsi="Times New Roman" w:cs="Times New Roman" w:asciiTheme="minorHAnsi" w:cstheme="minorHAnsi" w:hAnsiTheme="minorHAnsi"/>
        </w:rPr>
      </w:pPr>
      <w:ins w:id="22" w:author="Unknown Author" w:date="2022-06-28T10:55:15Z">
        <w:r>
          <w:rPr>
            <w:rFonts w:cs="Times New Roman" w:cstheme="minorHAnsi"/>
          </w:rPr>
          <w:t xml:space="preserve">Yes, it does include all gear types.  We changed the sentence to be </w:t>
        </w:r>
      </w:ins>
      <w:ins w:id="23" w:author="Unknown Author" w:date="2022-06-28T10:55:15Z">
        <w:r>
          <w:rPr>
            <w:rFonts w:cs="Times New Roman" w:cstheme="minorHAnsi"/>
            <w:sz w:val="24"/>
            <w:szCs w:val="24"/>
          </w:rPr>
          <w:t>“We assumed that the initial density of gizz</w:t>
        </w:r>
      </w:ins>
      <w:ins w:id="24" w:author="Unknown Author" w:date="2022-06-28T10:56:00Z">
        <w:r>
          <w:rPr>
            <w:rFonts w:cs="Times New Roman" w:cstheme="minorHAnsi"/>
            <w:sz w:val="24"/>
            <w:szCs w:val="24"/>
          </w:rPr>
          <w:t xml:space="preserve">ard shad was d_0=964.7, the average annual density </w:t>
        </w:r>
      </w:ins>
      <w:ins w:id="25" w:author="Unknown Author" w:date="2022-06-28T10:57:01Z">
        <w:r>
          <w:rPr>
            <w:rFonts w:cs="Times New Roman" w:cstheme="minorHAnsi"/>
            <w:sz w:val="24"/>
            <w:szCs w:val="24"/>
          </w:rPr>
          <w:t>of gizzard shad caught with all gear types represented in the LTRM program in La Grange Reach from 1993-2020.”</w:t>
        </w:r>
      </w:ins>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73910"/>
    <w:pPr>
      <w:widowControl/>
      <w:bidi w:val="0"/>
      <w:spacing w:lineRule="auto" w:line="240" w:before="0" w:after="0"/>
      <w:jc w:val="left"/>
    </w:pPr>
    <w:rPr>
      <w:rFonts w:ascii="Times New Roman" w:hAnsi="Times New Roman" w:eastAsia="Times New Roman"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a73910"/>
    <w:pPr>
      <w:spacing w:before="480" w:after="0"/>
      <w:contextualSpacing/>
      <w:outlineLvl w:val="0"/>
    </w:pPr>
    <w:rPr>
      <w:rFonts w:ascii="Arial" w:hAnsi="Arial" w:eastAsia="" w:cs="" w:asciiTheme="majorHAnsi" w:cstheme="majorBidi" w:eastAsiaTheme="majorEastAsia" w:hAnsiTheme="majorHAnsi"/>
      <w:b/>
      <w:bCs/>
      <w:sz w:val="28"/>
      <w:szCs w:val="28"/>
    </w:rPr>
  </w:style>
  <w:style w:type="paragraph" w:styleId="Heading2">
    <w:name w:val="Heading 2"/>
    <w:basedOn w:val="Normal"/>
    <w:next w:val="Normal"/>
    <w:link w:val="Heading2Char"/>
    <w:uiPriority w:val="9"/>
    <w:unhideWhenUsed/>
    <w:qFormat/>
    <w:rsid w:val="00a73910"/>
    <w:pPr>
      <w:outlineLvl w:val="1"/>
    </w:pPr>
    <w:rPr>
      <w:rFonts w:ascii="Arial" w:hAnsi="Arial" w:eastAsia="" w:cs="" w:asciiTheme="majorHAnsi" w:cstheme="majorBidi" w:eastAsiaTheme="majorEastAsia" w:hAnsiTheme="majorHAnsi"/>
      <w:b/>
      <w:bCs/>
      <w:sz w:val="26"/>
      <w:szCs w:val="26"/>
    </w:rPr>
  </w:style>
  <w:style w:type="paragraph" w:styleId="Heading3">
    <w:name w:val="Heading 3"/>
    <w:basedOn w:val="Normal"/>
    <w:next w:val="Normal"/>
    <w:link w:val="Heading3Char"/>
    <w:uiPriority w:val="9"/>
    <w:unhideWhenUsed/>
    <w:qFormat/>
    <w:rsid w:val="00a73910"/>
    <w:pPr>
      <w:spacing w:lineRule="auto" w:line="271" w:before="200" w:after="0"/>
      <w:outlineLvl w:val="2"/>
    </w:pPr>
    <w:rPr>
      <w:rFonts w:ascii="Arial" w:hAnsi="Arial" w:eastAsia="" w:cs="" w:asciiTheme="majorHAnsi" w:cstheme="majorBidi" w:eastAsiaTheme="majorEastAsia" w:hAnsiTheme="majorHAnsi"/>
      <w:b/>
      <w:bCs/>
      <w:sz w:val="22"/>
      <w:szCs w:val="22"/>
    </w:rPr>
  </w:style>
  <w:style w:type="paragraph" w:styleId="Heading4">
    <w:name w:val="Heading 4"/>
    <w:basedOn w:val="Normal"/>
    <w:next w:val="Normal"/>
    <w:link w:val="Heading4Char"/>
    <w:uiPriority w:val="9"/>
    <w:semiHidden/>
    <w:unhideWhenUsed/>
    <w:qFormat/>
    <w:rsid w:val="00a73910"/>
    <w:pPr>
      <w:spacing w:before="200" w:after="0"/>
      <w:outlineLvl w:val="3"/>
    </w:pPr>
    <w:rPr>
      <w:rFonts w:ascii="Arial" w:hAnsi="Arial" w:eastAsia="" w:cs="" w:asciiTheme="majorHAnsi" w:cstheme="majorBidi" w:eastAsiaTheme="majorEastAsia" w:hAnsiTheme="majorHAnsi"/>
      <w:b/>
      <w:bCs/>
      <w:i/>
      <w:iCs/>
      <w:sz w:val="22"/>
      <w:szCs w:val="22"/>
    </w:rPr>
  </w:style>
  <w:style w:type="paragraph" w:styleId="Heading5">
    <w:name w:val="Heading 5"/>
    <w:basedOn w:val="Normal"/>
    <w:next w:val="Normal"/>
    <w:link w:val="Heading5Char"/>
    <w:uiPriority w:val="9"/>
    <w:semiHidden/>
    <w:unhideWhenUsed/>
    <w:qFormat/>
    <w:rsid w:val="00a73910"/>
    <w:pPr>
      <w:spacing w:before="200" w:after="0"/>
      <w:outlineLvl w:val="4"/>
    </w:pPr>
    <w:rPr>
      <w:rFonts w:ascii="Arial" w:hAnsi="Arial" w:eastAsia="" w:cs="" w:asciiTheme="majorHAnsi" w:cstheme="majorBidi" w:eastAsiaTheme="majorEastAsia" w:hAnsiTheme="majorHAnsi"/>
      <w:b/>
      <w:bCs/>
      <w:color w:val="7F7F7F" w:themeColor="text1" w:themeTint="80"/>
      <w:sz w:val="22"/>
      <w:szCs w:val="22"/>
    </w:rPr>
  </w:style>
  <w:style w:type="paragraph" w:styleId="Heading6">
    <w:name w:val="Heading 6"/>
    <w:basedOn w:val="Normal"/>
    <w:next w:val="Normal"/>
    <w:link w:val="Heading6Char"/>
    <w:uiPriority w:val="9"/>
    <w:semiHidden/>
    <w:unhideWhenUsed/>
    <w:qFormat/>
    <w:rsid w:val="00a73910"/>
    <w:pPr>
      <w:spacing w:lineRule="auto" w:line="271"/>
      <w:outlineLvl w:val="5"/>
    </w:pPr>
    <w:rPr>
      <w:rFonts w:ascii="Arial" w:hAnsi="Arial" w:eastAsia="" w:cs="" w:asciiTheme="majorHAnsi" w:cstheme="majorBidi" w:eastAsiaTheme="majorEastAsia" w:hAnsiTheme="majorHAnsi"/>
      <w:b/>
      <w:bCs/>
      <w:i/>
      <w:iCs/>
      <w:color w:val="7F7F7F" w:themeColor="text1" w:themeTint="80"/>
      <w:sz w:val="22"/>
      <w:szCs w:val="22"/>
    </w:rPr>
  </w:style>
  <w:style w:type="paragraph" w:styleId="Heading7">
    <w:name w:val="Heading 7"/>
    <w:basedOn w:val="Normal"/>
    <w:next w:val="Normal"/>
    <w:link w:val="Heading7Char"/>
    <w:uiPriority w:val="9"/>
    <w:semiHidden/>
    <w:unhideWhenUsed/>
    <w:qFormat/>
    <w:rsid w:val="00a73910"/>
    <w:pPr>
      <w:outlineLvl w:val="6"/>
    </w:pPr>
    <w:rPr>
      <w:rFonts w:ascii="Arial" w:hAnsi="Arial" w:eastAsia="" w:cs="" w:asciiTheme="majorHAnsi" w:cstheme="majorBidi" w:eastAsiaTheme="majorEastAsia" w:hAnsiTheme="majorHAnsi"/>
      <w:i/>
      <w:iCs/>
      <w:sz w:val="22"/>
      <w:szCs w:val="22"/>
    </w:rPr>
  </w:style>
  <w:style w:type="paragraph" w:styleId="Heading8">
    <w:name w:val="Heading 8"/>
    <w:basedOn w:val="Normal"/>
    <w:next w:val="Normal"/>
    <w:link w:val="Heading8Char"/>
    <w:uiPriority w:val="9"/>
    <w:semiHidden/>
    <w:unhideWhenUsed/>
    <w:qFormat/>
    <w:rsid w:val="00a73910"/>
    <w:pPr>
      <w:outlineLvl w:val="7"/>
    </w:pPr>
    <w:rPr>
      <w:rFonts w:ascii="Arial" w:hAnsi="Arial" w:eastAsia="" w:cs="" w:asciiTheme="majorHAnsi" w:cstheme="majorBidi" w:eastAsiaTheme="majorEastAsia" w:hAnsiTheme="majorHAnsi"/>
      <w:sz w:val="20"/>
      <w:szCs w:val="20"/>
    </w:rPr>
  </w:style>
  <w:style w:type="paragraph" w:styleId="Heading9">
    <w:name w:val="Heading 9"/>
    <w:basedOn w:val="Normal"/>
    <w:next w:val="Normal"/>
    <w:link w:val="Heading9Char"/>
    <w:uiPriority w:val="9"/>
    <w:semiHidden/>
    <w:unhideWhenUsed/>
    <w:qFormat/>
    <w:rsid w:val="00a73910"/>
    <w:pPr>
      <w:outlineLvl w:val="8"/>
    </w:pPr>
    <w:rPr>
      <w:rFonts w:ascii="Arial" w:hAnsi="Arial" w:eastAsia="" w:cs="" w:asciiTheme="majorHAnsi" w:cstheme="majorBidi" w:eastAsiaTheme="majorEastAsia" w:hAnsiTheme="majorHAnsi"/>
      <w:i/>
      <w:iCs/>
      <w:spacing w:val="5"/>
      <w:sz w:val="20"/>
      <w:szCs w:val="20"/>
    </w:rPr>
  </w:style>
  <w:style w:type="character" w:styleId="DefaultParagraphFont" w:default="1">
    <w:name w:val="Default Paragraph Font"/>
    <w:uiPriority w:val="1"/>
    <w:semiHidden/>
    <w:unhideWhenUsed/>
    <w:qFormat/>
    <w:rPr/>
  </w:style>
  <w:style w:type="character" w:styleId="Bkground" w:customStyle="1">
    <w:name w:val="Bkground"/>
    <w:basedOn w:val="NoSpacingChar"/>
    <w:uiPriority w:val="1"/>
    <w:qFormat/>
    <w:rsid w:val="00a73910"/>
    <w:rPr>
      <w:rFonts w:ascii="Times New Roman" w:hAnsi="Times New Roman"/>
      <w:i/>
      <w:sz w:val="22"/>
      <w:szCs w:val="24"/>
      <w:lang w:bidi="ar-SA"/>
    </w:rPr>
  </w:style>
  <w:style w:type="character" w:styleId="Heading1Char" w:customStyle="1">
    <w:name w:val="Heading 1 Char"/>
    <w:basedOn w:val="DefaultParagraphFont"/>
    <w:link w:val="Heading1"/>
    <w:uiPriority w:val="9"/>
    <w:qFormat/>
    <w:rsid w:val="00a73910"/>
    <w:rPr>
      <w:rFonts w:ascii="Arial" w:hAnsi="Arial" w:eastAsia="" w:cs="" w:asciiTheme="majorHAnsi" w:cstheme="majorBidi" w:eastAsiaTheme="majorEastAsia" w:hAnsiTheme="majorHAnsi"/>
      <w:b/>
      <w:bCs/>
      <w:sz w:val="28"/>
      <w:szCs w:val="28"/>
    </w:rPr>
  </w:style>
  <w:style w:type="character" w:styleId="Heading2Char" w:customStyle="1">
    <w:name w:val="Heading 2 Char"/>
    <w:basedOn w:val="DefaultParagraphFont"/>
    <w:link w:val="Heading2"/>
    <w:uiPriority w:val="9"/>
    <w:qFormat/>
    <w:rsid w:val="00a73910"/>
    <w:rPr>
      <w:rFonts w:ascii="Arial" w:hAnsi="Arial" w:eastAsia="" w:cs="" w:asciiTheme="majorHAnsi" w:cstheme="majorBidi" w:eastAsiaTheme="majorEastAsia" w:hAnsiTheme="majorHAnsi"/>
      <w:b/>
      <w:bCs/>
      <w:sz w:val="26"/>
      <w:szCs w:val="26"/>
    </w:rPr>
  </w:style>
  <w:style w:type="character" w:styleId="Heading3Char" w:customStyle="1">
    <w:name w:val="Heading 3 Char"/>
    <w:basedOn w:val="DefaultParagraphFont"/>
    <w:link w:val="Heading3"/>
    <w:uiPriority w:val="9"/>
    <w:qFormat/>
    <w:rsid w:val="00a73910"/>
    <w:rPr>
      <w:rFonts w:ascii="Arial" w:hAnsi="Arial" w:eastAsia="" w:cs="" w:asciiTheme="majorHAnsi" w:cstheme="majorBidi" w:eastAsiaTheme="majorEastAsia" w:hAnsiTheme="majorHAnsi"/>
      <w:b/>
      <w:bCs/>
    </w:rPr>
  </w:style>
  <w:style w:type="character" w:styleId="Heading4Char" w:customStyle="1">
    <w:name w:val="Heading 4 Char"/>
    <w:basedOn w:val="DefaultParagraphFont"/>
    <w:link w:val="Heading4"/>
    <w:uiPriority w:val="9"/>
    <w:semiHidden/>
    <w:qFormat/>
    <w:rsid w:val="00a73910"/>
    <w:rPr>
      <w:rFonts w:ascii="Arial" w:hAnsi="Arial" w:eastAsia="" w:cs="" w:asciiTheme="majorHAnsi" w:cstheme="majorBidi" w:eastAsiaTheme="majorEastAsia" w:hAnsiTheme="majorHAnsi"/>
      <w:b/>
      <w:bCs/>
      <w:i/>
      <w:iCs/>
    </w:rPr>
  </w:style>
  <w:style w:type="character" w:styleId="Heading5Char" w:customStyle="1">
    <w:name w:val="Heading 5 Char"/>
    <w:basedOn w:val="DefaultParagraphFont"/>
    <w:link w:val="Heading5"/>
    <w:uiPriority w:val="9"/>
    <w:semiHidden/>
    <w:qFormat/>
    <w:rsid w:val="00a73910"/>
    <w:rPr>
      <w:rFonts w:ascii="Arial" w:hAnsi="Arial" w:eastAsia="" w:cs="" w:asciiTheme="majorHAnsi" w:cstheme="majorBidi" w:eastAsiaTheme="majorEastAsia" w:hAnsiTheme="majorHAnsi"/>
      <w:b/>
      <w:bCs/>
      <w:color w:val="7F7F7F" w:themeColor="text1" w:themeTint="80"/>
    </w:rPr>
  </w:style>
  <w:style w:type="character" w:styleId="Heading6Char" w:customStyle="1">
    <w:name w:val="Heading 6 Char"/>
    <w:basedOn w:val="DefaultParagraphFont"/>
    <w:link w:val="Heading6"/>
    <w:uiPriority w:val="9"/>
    <w:semiHidden/>
    <w:qFormat/>
    <w:rsid w:val="00a73910"/>
    <w:rPr>
      <w:rFonts w:ascii="Arial" w:hAnsi="Arial" w:eastAsia="" w:cs="" w:asciiTheme="majorHAnsi" w:cstheme="majorBidi" w:eastAsiaTheme="majorEastAsia" w:hAnsiTheme="majorHAnsi"/>
      <w:b/>
      <w:bCs/>
      <w:i/>
      <w:iCs/>
      <w:color w:val="7F7F7F" w:themeColor="text1" w:themeTint="80"/>
    </w:rPr>
  </w:style>
  <w:style w:type="character" w:styleId="Heading7Char" w:customStyle="1">
    <w:name w:val="Heading 7 Char"/>
    <w:basedOn w:val="DefaultParagraphFont"/>
    <w:link w:val="Heading7"/>
    <w:uiPriority w:val="9"/>
    <w:semiHidden/>
    <w:qFormat/>
    <w:rsid w:val="00a73910"/>
    <w:rPr>
      <w:rFonts w:ascii="Arial" w:hAnsi="Arial" w:eastAsia="" w:cs="" w:asciiTheme="majorHAnsi" w:cstheme="majorBidi" w:eastAsiaTheme="majorEastAsia" w:hAnsiTheme="majorHAnsi"/>
      <w:i/>
      <w:iCs/>
    </w:rPr>
  </w:style>
  <w:style w:type="character" w:styleId="Heading8Char" w:customStyle="1">
    <w:name w:val="Heading 8 Char"/>
    <w:basedOn w:val="DefaultParagraphFont"/>
    <w:link w:val="Heading8"/>
    <w:uiPriority w:val="9"/>
    <w:semiHidden/>
    <w:qFormat/>
    <w:rsid w:val="00a73910"/>
    <w:rPr>
      <w:rFonts w:ascii="Arial" w:hAnsi="Arial" w:eastAsia="" w:cs="" w:asciiTheme="majorHAnsi" w:cstheme="majorBidi" w:eastAsiaTheme="majorEastAsia" w:hAnsiTheme="majorHAnsi"/>
      <w:sz w:val="20"/>
      <w:szCs w:val="20"/>
    </w:rPr>
  </w:style>
  <w:style w:type="character" w:styleId="Heading9Char" w:customStyle="1">
    <w:name w:val="Heading 9 Char"/>
    <w:basedOn w:val="DefaultParagraphFont"/>
    <w:link w:val="Heading9"/>
    <w:uiPriority w:val="9"/>
    <w:semiHidden/>
    <w:qFormat/>
    <w:rsid w:val="00a73910"/>
    <w:rPr>
      <w:rFonts w:ascii="Arial" w:hAnsi="Arial" w:eastAsia="" w:cs="" w:asciiTheme="majorHAnsi" w:cstheme="majorBidi" w:eastAsiaTheme="majorEastAsia" w:hAnsiTheme="majorHAnsi"/>
      <w:i/>
      <w:iCs/>
      <w:spacing w:val="5"/>
      <w:sz w:val="20"/>
      <w:szCs w:val="20"/>
    </w:rPr>
  </w:style>
  <w:style w:type="character" w:styleId="TitleChar" w:customStyle="1">
    <w:name w:val="Title Char"/>
    <w:basedOn w:val="DefaultParagraphFont"/>
    <w:link w:val="Title"/>
    <w:uiPriority w:val="10"/>
    <w:qFormat/>
    <w:rsid w:val="00a73910"/>
    <w:rPr>
      <w:rFonts w:ascii="Arial" w:hAnsi="Arial" w:eastAsia="" w:cs="" w:asciiTheme="majorHAnsi" w:cstheme="majorBidi" w:eastAsiaTheme="majorEastAsia" w:hAnsiTheme="majorHAnsi"/>
      <w:spacing w:val="5"/>
      <w:sz w:val="52"/>
      <w:szCs w:val="52"/>
    </w:rPr>
  </w:style>
  <w:style w:type="character" w:styleId="SubtitleChar" w:customStyle="1">
    <w:name w:val="Subtitle Char"/>
    <w:basedOn w:val="DefaultParagraphFont"/>
    <w:link w:val="Subtitle"/>
    <w:uiPriority w:val="11"/>
    <w:qFormat/>
    <w:rsid w:val="00a73910"/>
    <w:rPr>
      <w:rFonts w:ascii="Arial" w:hAnsi="Arial" w:eastAsia="" w:cs="" w:asciiTheme="majorHAnsi" w:cstheme="majorBidi" w:eastAsiaTheme="majorEastAsia" w:hAnsiTheme="majorHAnsi"/>
      <w:i/>
      <w:iCs/>
      <w:spacing w:val="13"/>
      <w:sz w:val="24"/>
      <w:szCs w:val="24"/>
    </w:rPr>
  </w:style>
  <w:style w:type="character" w:styleId="Strong">
    <w:name w:val="Strong"/>
    <w:uiPriority w:val="22"/>
    <w:qFormat/>
    <w:rsid w:val="00a73910"/>
    <w:rPr>
      <w:b/>
      <w:bCs/>
    </w:rPr>
  </w:style>
  <w:style w:type="character" w:styleId="Emphasis">
    <w:name w:val="Emphasis"/>
    <w:uiPriority w:val="20"/>
    <w:qFormat/>
    <w:rsid w:val="00a73910"/>
    <w:rPr>
      <w:b/>
      <w:bCs/>
      <w:i/>
      <w:iCs/>
      <w:spacing w:val="10"/>
      <w:shd w:fill="auto" w:val="clear"/>
    </w:rPr>
  </w:style>
  <w:style w:type="character" w:styleId="NoSpacingChar" w:customStyle="1">
    <w:name w:val="No Spacing Char"/>
    <w:basedOn w:val="DefaultParagraphFont"/>
    <w:link w:val="NoSpacing"/>
    <w:uiPriority w:val="1"/>
    <w:qFormat/>
    <w:rsid w:val="00a73910"/>
    <w:rPr>
      <w:rFonts w:ascii="Times New Roman" w:hAnsi="Times New Roman"/>
      <w:sz w:val="24"/>
      <w:szCs w:val="24"/>
    </w:rPr>
  </w:style>
  <w:style w:type="character" w:styleId="QuoteChar" w:customStyle="1">
    <w:name w:val="Quote Char"/>
    <w:basedOn w:val="DefaultParagraphFont"/>
    <w:link w:val="Quote"/>
    <w:uiPriority w:val="29"/>
    <w:qFormat/>
    <w:rsid w:val="00a73910"/>
    <w:rPr>
      <w:i/>
      <w:iCs/>
    </w:rPr>
  </w:style>
  <w:style w:type="character" w:styleId="IntenseQuoteChar" w:customStyle="1">
    <w:name w:val="Intense Quote Char"/>
    <w:basedOn w:val="DefaultParagraphFont"/>
    <w:link w:val="IntenseQuote"/>
    <w:uiPriority w:val="30"/>
    <w:qFormat/>
    <w:rsid w:val="00a73910"/>
    <w:rPr>
      <w:b/>
      <w:bCs/>
      <w:i/>
      <w:iCs/>
    </w:rPr>
  </w:style>
  <w:style w:type="character" w:styleId="SubtleEmphasis">
    <w:name w:val="Subtle Emphasis"/>
    <w:uiPriority w:val="19"/>
    <w:qFormat/>
    <w:rsid w:val="00a73910"/>
    <w:rPr>
      <w:i/>
      <w:iCs/>
    </w:rPr>
  </w:style>
  <w:style w:type="character" w:styleId="IntenseEmphasis">
    <w:name w:val="Intense Emphasis"/>
    <w:uiPriority w:val="21"/>
    <w:qFormat/>
    <w:rsid w:val="00a73910"/>
    <w:rPr>
      <w:b/>
      <w:bCs/>
    </w:rPr>
  </w:style>
  <w:style w:type="character" w:styleId="SubtleReference">
    <w:name w:val="Subtle Reference"/>
    <w:uiPriority w:val="31"/>
    <w:qFormat/>
    <w:rsid w:val="00a73910"/>
    <w:rPr>
      <w:smallCaps/>
    </w:rPr>
  </w:style>
  <w:style w:type="character" w:styleId="IntenseReference">
    <w:name w:val="Intense Reference"/>
    <w:uiPriority w:val="32"/>
    <w:qFormat/>
    <w:rsid w:val="00a73910"/>
    <w:rPr>
      <w:smallCaps/>
      <w:spacing w:val="5"/>
      <w:u w:val="single"/>
    </w:rPr>
  </w:style>
  <w:style w:type="character" w:styleId="BookTitle">
    <w:name w:val="Book Title"/>
    <w:uiPriority w:val="33"/>
    <w:qFormat/>
    <w:rsid w:val="00a73910"/>
    <w:rPr>
      <w:i/>
      <w:iCs/>
      <w:smallCaps/>
      <w:spacing w:val="5"/>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itle">
    <w:name w:val="Title"/>
    <w:basedOn w:val="Normal"/>
    <w:next w:val="Normal"/>
    <w:link w:val="TitleChar"/>
    <w:uiPriority w:val="10"/>
    <w:qFormat/>
    <w:rsid w:val="00a73910"/>
    <w:pPr>
      <w:pBdr>
        <w:bottom w:val="single" w:sz="4" w:space="1" w:color="000000"/>
      </w:pBdr>
      <w:spacing w:before="0" w:after="0"/>
      <w:contextualSpacing/>
    </w:pPr>
    <w:rPr>
      <w:rFonts w:ascii="Arial" w:hAnsi="Arial" w:eastAsia="" w:cs="" w:asciiTheme="majorHAnsi" w:cstheme="majorBidi" w:eastAsiaTheme="majorEastAsia" w:hAnsiTheme="majorHAnsi"/>
      <w:spacing w:val="5"/>
      <w:sz w:val="52"/>
      <w:szCs w:val="52"/>
    </w:rPr>
  </w:style>
  <w:style w:type="paragraph" w:styleId="Subtitle">
    <w:name w:val="Subtitle"/>
    <w:basedOn w:val="Normal"/>
    <w:next w:val="Normal"/>
    <w:link w:val="SubtitleChar"/>
    <w:uiPriority w:val="11"/>
    <w:qFormat/>
    <w:rsid w:val="00a73910"/>
    <w:pPr>
      <w:spacing w:before="0" w:after="600"/>
    </w:pPr>
    <w:rPr>
      <w:rFonts w:ascii="Arial" w:hAnsi="Arial" w:eastAsia="" w:cs="" w:asciiTheme="majorHAnsi" w:cstheme="majorBidi" w:eastAsiaTheme="majorEastAsia" w:hAnsiTheme="majorHAnsi"/>
      <w:i/>
      <w:iCs/>
      <w:spacing w:val="13"/>
    </w:rPr>
  </w:style>
  <w:style w:type="paragraph" w:styleId="NoSpacing">
    <w:name w:val="No Spacing"/>
    <w:basedOn w:val="Normal"/>
    <w:link w:val="NoSpacingChar"/>
    <w:uiPriority w:val="1"/>
    <w:qFormat/>
    <w:rsid w:val="00a73910"/>
    <w:pPr/>
    <w:rPr/>
  </w:style>
  <w:style w:type="paragraph" w:styleId="ListParagraph">
    <w:name w:val="List Paragraph"/>
    <w:basedOn w:val="Normal"/>
    <w:uiPriority w:val="34"/>
    <w:qFormat/>
    <w:rsid w:val="00a73910"/>
    <w:pPr>
      <w:spacing w:before="0" w:after="0"/>
      <w:ind w:left="720" w:hanging="0"/>
      <w:contextualSpacing/>
    </w:pPr>
    <w:rPr/>
  </w:style>
  <w:style w:type="paragraph" w:styleId="Quote">
    <w:name w:val="Quote"/>
    <w:basedOn w:val="Normal"/>
    <w:next w:val="Normal"/>
    <w:link w:val="QuoteChar"/>
    <w:uiPriority w:val="29"/>
    <w:qFormat/>
    <w:rsid w:val="00a73910"/>
    <w:pPr>
      <w:spacing w:before="200" w:after="0"/>
      <w:ind w:left="360" w:right="360" w:hanging="0"/>
    </w:pPr>
    <w:rPr>
      <w:rFonts w:ascii="Times New Roman" w:hAnsi="Times New Roman" w:asciiTheme="minorHAnsi" w:hAnsiTheme="minorHAnsi"/>
      <w:i/>
      <w:iCs/>
      <w:sz w:val="22"/>
      <w:szCs w:val="22"/>
    </w:rPr>
  </w:style>
  <w:style w:type="paragraph" w:styleId="IntenseQuote">
    <w:name w:val="Intense Quote"/>
    <w:basedOn w:val="Normal"/>
    <w:next w:val="Normal"/>
    <w:link w:val="IntenseQuoteChar"/>
    <w:uiPriority w:val="30"/>
    <w:qFormat/>
    <w:rsid w:val="00a73910"/>
    <w:pPr>
      <w:pBdr>
        <w:bottom w:val="single" w:sz="4" w:space="1" w:color="000000"/>
      </w:pBdr>
      <w:spacing w:before="200" w:after="280"/>
      <w:ind w:left="1008" w:right="1152" w:hanging="0"/>
      <w:jc w:val="both"/>
    </w:pPr>
    <w:rPr>
      <w:rFonts w:ascii="Times New Roman" w:hAnsi="Times New Roman" w:asciiTheme="minorHAnsi" w:hAnsiTheme="minorHAnsi"/>
      <w:b/>
      <w:bCs/>
      <w:i/>
      <w:iCs/>
      <w:sz w:val="22"/>
      <w:szCs w:val="22"/>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a73910"/>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F3032257812644E874CF6EE58B6F68C" ma:contentTypeVersion="14" ma:contentTypeDescription="Create a new document." ma:contentTypeScope="" ma:versionID="c6531182c15a823a15cb3333f0cc611d">
  <xsd:schema xmlns:xsd="http://www.w3.org/2001/XMLSchema" xmlns:xs="http://www.w3.org/2001/XMLSchema" xmlns:p="http://schemas.microsoft.com/office/2006/metadata/properties" xmlns:ns3="9f14a022-bdd4-4ad1-8f2d-15d9a59a6c20" xmlns:ns4="b01bbf4a-bc02-481b-b6b3-a0f8b069be21" targetNamespace="http://schemas.microsoft.com/office/2006/metadata/properties" ma:root="true" ma:fieldsID="aac4be48d0517853bc0b00f8f3039760" ns3:_="" ns4:_="">
    <xsd:import namespace="9f14a022-bdd4-4ad1-8f2d-15d9a59a6c20"/>
    <xsd:import namespace="b01bbf4a-bc02-481b-b6b3-a0f8b069be2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14a022-bdd4-4ad1-8f2d-15d9a59a6c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1bbf4a-bc02-481b-b6b3-a0f8b069be2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2E67C6-E395-4443-A0A8-D0D6B65F5B5D}">
  <ds:schemaRefs>
    <ds:schemaRef ds:uri="http://purl.org/dc/dcmitype/"/>
    <ds:schemaRef ds:uri="9f14a022-bdd4-4ad1-8f2d-15d9a59a6c20"/>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http://www.w3.org/XML/1998/namespace"/>
    <ds:schemaRef ds:uri="b01bbf4a-bc02-481b-b6b3-a0f8b069be21"/>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EE5036C8-EA14-4A7D-9BE9-BC1DB40B4E09}">
  <ds:schemaRefs>
    <ds:schemaRef ds:uri="http://schemas.microsoft.com/sharepoint/v3/contenttype/forms"/>
  </ds:schemaRefs>
</ds:datastoreItem>
</file>

<file path=customXml/itemProps3.xml><?xml version="1.0" encoding="utf-8"?>
<ds:datastoreItem xmlns:ds="http://schemas.openxmlformats.org/officeDocument/2006/customXml" ds:itemID="{1919B834-49F5-4AEB-913E-9B456DE24F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14a022-bdd4-4ad1-8f2d-15d9a59a6c20"/>
    <ds:schemaRef ds:uri="b01bbf4a-bc02-481b-b6b3-a0f8b069be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Application>LibreOffice/7.3.4.2$MacOSX_AARCH64 LibreOffice_project/728fec16bd5f605073805c3c9e7c4212a0120dc5</Application>
  <AppVersion>15.0000</AppVersion>
  <Pages>4</Pages>
  <Words>1073</Words>
  <Characters>5757</Characters>
  <CharactersWithSpaces>6812</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2022-06-27T17:52:00Z</dcterms:created>
  <dc:creator>clowenberg</dc:creator>
  <dc:description/>
  <dc:language>en-US</dc:language>
  <cp:lastModifiedBy/>
  <dcterms:modified xsi:type="dcterms:W3CDTF">2022-06-28T13:40:37Z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0x0101006F3032257812644E874CF6EE58B6F68C</vt:lpwstr>
  </property>
</Properties>
</file>